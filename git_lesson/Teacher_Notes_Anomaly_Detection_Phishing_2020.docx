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B563" w14:textId="008606CD" w:rsidR="00FA2613" w:rsidRPr="00AE66B3" w:rsidRDefault="00FA2613" w:rsidP="00FA2613">
      <w:pPr>
        <w:pStyle w:val="Heading1"/>
        <w:rPr>
          <w:b/>
          <w:bCs/>
        </w:rPr>
      </w:pPr>
      <w:bookmarkStart w:id="0" w:name="_GoBack"/>
      <w:bookmarkEnd w:id="0"/>
      <w:r w:rsidRPr="00AE66B3">
        <w:rPr>
          <w:b/>
          <w:bCs/>
        </w:rPr>
        <w:t xml:space="preserve">Teacher Notes for </w:t>
      </w:r>
      <w:r w:rsidR="007C2991">
        <w:rPr>
          <w:b/>
          <w:bCs/>
        </w:rPr>
        <w:t>Anomaly Detection (</w:t>
      </w:r>
      <w:r w:rsidR="00232ECF">
        <w:rPr>
          <w:b/>
          <w:bCs/>
        </w:rPr>
        <w:t>Phishing</w:t>
      </w:r>
      <w:r w:rsidR="007C2991">
        <w:rPr>
          <w:b/>
          <w:bCs/>
        </w:rPr>
        <w:t>)</w:t>
      </w:r>
      <w:r w:rsidR="00A865C0">
        <w:rPr>
          <w:b/>
          <w:bCs/>
        </w:rPr>
        <w:t xml:space="preserve"> *DRAFT*</w:t>
      </w:r>
    </w:p>
    <w:p w14:paraId="10C9753A" w14:textId="77777777" w:rsidR="00FA2613" w:rsidRDefault="00FA2613" w:rsidP="00FA2613">
      <w:pPr>
        <w:pStyle w:val="Heading2"/>
        <w:rPr>
          <w:b/>
          <w:bCs/>
        </w:rPr>
      </w:pPr>
    </w:p>
    <w:p w14:paraId="1BA2F8E1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Motivation and Essential Understandings</w:t>
      </w:r>
    </w:p>
    <w:p w14:paraId="6E9DDB96" w14:textId="3720A65E" w:rsidR="00FA2613" w:rsidRDefault="00232ECF" w:rsidP="00A57649">
      <w:r w:rsidRPr="00232ECF">
        <w:t xml:space="preserve">Increase in web attacks are through spams, phishing, and malware. Identification of attack types is useful to take appropriate action. </w:t>
      </w:r>
      <w:r w:rsidR="00856C7C" w:rsidRPr="00856C7C">
        <w:t xml:space="preserve"> </w:t>
      </w:r>
    </w:p>
    <w:p w14:paraId="0046175A" w14:textId="77777777" w:rsidR="00FA2613" w:rsidRPr="00A91403" w:rsidRDefault="00FA2613" w:rsidP="00FA2613">
      <w:pPr>
        <w:pStyle w:val="Heading2"/>
        <w:rPr>
          <w:b/>
          <w:bCs/>
        </w:rPr>
      </w:pPr>
      <w:r>
        <w:rPr>
          <w:b/>
          <w:bCs/>
        </w:rPr>
        <w:t>Context and Dataset</w:t>
      </w:r>
    </w:p>
    <w:p w14:paraId="1BFA7538" w14:textId="30808644" w:rsidR="00FA2613" w:rsidRDefault="00FA2613" w:rsidP="00FA2613">
      <w:r>
        <w:t>Students</w:t>
      </w:r>
      <w:r w:rsidR="00BC2A49" w:rsidRPr="00BC2A49">
        <w:t xml:space="preserve"> will </w:t>
      </w:r>
      <w:r w:rsidR="00BC2A49">
        <w:t xml:space="preserve">use </w:t>
      </w:r>
      <w:r w:rsidR="00BC2A49" w:rsidRPr="00BC2A49">
        <w:t xml:space="preserve">Machine Learning </w:t>
      </w:r>
      <w:r w:rsidR="00BC2A49">
        <w:t xml:space="preserve">on a randomized dataset </w:t>
      </w:r>
      <w:r w:rsidR="00BC2A49" w:rsidRPr="00BC2A49">
        <w:t xml:space="preserve">to distinguish between benign v. malicious URLs. </w:t>
      </w:r>
    </w:p>
    <w:p w14:paraId="41882AD8" w14:textId="77777777" w:rsidR="00FA261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Learning Objectives</w:t>
      </w:r>
    </w:p>
    <w:p w14:paraId="1FE06F38" w14:textId="77777777" w:rsidR="00FA2613" w:rsidRPr="00A91403" w:rsidRDefault="00FA2613" w:rsidP="00FA2613">
      <w:r w:rsidRPr="00A91403">
        <w:t>Students will be able to</w:t>
      </w:r>
      <w:r>
        <w:t>:</w:t>
      </w:r>
    </w:p>
    <w:p w14:paraId="4FD84B3C" w14:textId="77777777" w:rsidR="00232ECF" w:rsidRPr="00232ECF" w:rsidRDefault="00232ECF" w:rsidP="00B7595D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32ECF">
        <w:rPr>
          <w:rFonts w:asciiTheme="minorHAnsi" w:eastAsiaTheme="minorHAnsi" w:hAnsiTheme="minorHAnsi" w:cstheme="minorBidi"/>
          <w:color w:val="auto"/>
          <w:sz w:val="22"/>
          <w:szCs w:val="22"/>
        </w:rPr>
        <w:t>Describe how machine learning is used to detect phishing websites</w:t>
      </w:r>
    </w:p>
    <w:p w14:paraId="37CB125E" w14:textId="77777777" w:rsidR="00232ECF" w:rsidRPr="00232ECF" w:rsidRDefault="00232ECF" w:rsidP="00B7595D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32ECF">
        <w:rPr>
          <w:rFonts w:asciiTheme="minorHAnsi" w:eastAsiaTheme="minorHAnsi" w:hAnsiTheme="minorHAnsi" w:cstheme="minorBidi"/>
          <w:color w:val="auto"/>
          <w:sz w:val="22"/>
          <w:szCs w:val="22"/>
        </w:rPr>
        <w:t>Use machine learning to determine phishing websites</w:t>
      </w:r>
    </w:p>
    <w:p w14:paraId="17B8E614" w14:textId="155A08F1" w:rsidR="00232ECF" w:rsidRDefault="00232ECF" w:rsidP="00B7595D">
      <w:pPr>
        <w:pStyle w:val="ListParagraph"/>
        <w:numPr>
          <w:ilvl w:val="0"/>
          <w:numId w:val="4"/>
        </w:numPr>
      </w:pPr>
      <w:r w:rsidRPr="00232ECF">
        <w:t>Compare machine learning methods for use in other domains</w:t>
      </w:r>
    </w:p>
    <w:p w14:paraId="701BF922" w14:textId="4DABA104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 xml:space="preserve">Data Science Concepts and Skills </w:t>
      </w:r>
    </w:p>
    <w:p w14:paraId="7C317D37" w14:textId="77777777" w:rsidR="00FA2613" w:rsidRDefault="00FA2613" w:rsidP="00B7595D">
      <w:pPr>
        <w:pStyle w:val="ListParagraph"/>
        <w:numPr>
          <w:ilvl w:val="0"/>
          <w:numId w:val="1"/>
        </w:numPr>
      </w:pPr>
      <w:r>
        <w:t>Summary statistics</w:t>
      </w:r>
    </w:p>
    <w:p w14:paraId="119DAE87" w14:textId="14791DA4" w:rsidR="00FA2613" w:rsidRDefault="00FA2613" w:rsidP="00B7595D">
      <w:pPr>
        <w:pStyle w:val="ListParagraph"/>
        <w:numPr>
          <w:ilvl w:val="0"/>
          <w:numId w:val="1"/>
        </w:numPr>
      </w:pPr>
      <w:r>
        <w:t>Exploratory data analysis; Static data visualization</w:t>
      </w:r>
    </w:p>
    <w:p w14:paraId="0E5B191F" w14:textId="29527A19" w:rsidR="001E1C1D" w:rsidRPr="00782EAA" w:rsidRDefault="000A3145" w:rsidP="00B7595D">
      <w:pPr>
        <w:pStyle w:val="ListParagraph"/>
        <w:numPr>
          <w:ilvl w:val="0"/>
          <w:numId w:val="1"/>
        </w:numPr>
      </w:pPr>
      <w:r>
        <w:t>Predictive modeling</w:t>
      </w:r>
      <w:r w:rsidR="00065519">
        <w:t xml:space="preserve"> using Logistic Regression; Decision tree</w:t>
      </w:r>
    </w:p>
    <w:p w14:paraId="0A185549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Students</w:t>
      </w:r>
    </w:p>
    <w:p w14:paraId="628C7782" w14:textId="3D3E2F58" w:rsidR="00FA2613" w:rsidRDefault="00FA2613" w:rsidP="00FA2613">
      <w:r>
        <w:t xml:space="preserve">This lesson is for </w:t>
      </w:r>
      <w:r w:rsidR="00065519">
        <w:t xml:space="preserve">early and </w:t>
      </w:r>
      <w:r>
        <w:t xml:space="preserve">late undergraduate students. Students </w:t>
      </w:r>
      <w:r w:rsidRPr="002D18F3">
        <w:t xml:space="preserve">should </w:t>
      </w:r>
      <w:r>
        <w:t xml:space="preserve">be familiar with </w:t>
      </w:r>
      <w:r w:rsidRPr="00B07A07">
        <w:t>statistical concepts</w:t>
      </w:r>
      <w:r>
        <w:t>,</w:t>
      </w:r>
      <w:r w:rsidRPr="00B07A07">
        <w:t xml:space="preserve"> </w:t>
      </w:r>
      <w:r w:rsidRPr="002D18F3">
        <w:t xml:space="preserve">basic </w:t>
      </w:r>
      <w:r w:rsidRPr="00B07A07">
        <w:t>data visualizations</w:t>
      </w:r>
      <w:r>
        <w:t xml:space="preserve">, and have worked in Excel.  </w:t>
      </w:r>
    </w:p>
    <w:p w14:paraId="41D19396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 xml:space="preserve">Time to Teach this Lesson </w:t>
      </w:r>
    </w:p>
    <w:p w14:paraId="2017C7C6" w14:textId="15AB0EA6" w:rsidR="00FA2613" w:rsidRDefault="00FA2613" w:rsidP="00FA2613">
      <w:r>
        <w:t xml:space="preserve">This lesson can be taught in </w:t>
      </w:r>
      <w:r w:rsidR="0080254C">
        <w:t xml:space="preserve">2 </w:t>
      </w:r>
      <w:r>
        <w:t>sessions</w:t>
      </w:r>
      <w:r w:rsidR="006E2052">
        <w:t xml:space="preserve"> </w:t>
      </w:r>
      <w:r w:rsidR="00065519">
        <w:t>in one week</w:t>
      </w:r>
    </w:p>
    <w:p w14:paraId="4B57A815" w14:textId="574229A4" w:rsidR="00FA2613" w:rsidRDefault="00FA2613" w:rsidP="00FA2613">
      <w:r>
        <w:t xml:space="preserve">1-hour prep, 2-hour class session; </w:t>
      </w:r>
      <w:r w:rsidR="00B47E11">
        <w:t>guided data analysis</w:t>
      </w:r>
      <w:r w:rsidR="00065519">
        <w:t xml:space="preserve"> and independent work</w:t>
      </w:r>
    </w:p>
    <w:p w14:paraId="5505E6F9" w14:textId="59520142" w:rsidR="00D310CA" w:rsidRDefault="00D310CA" w:rsidP="00FA2613">
      <w:pPr>
        <w:pStyle w:val="Heading2"/>
        <w:rPr>
          <w:b/>
          <w:bCs/>
        </w:rPr>
      </w:pPr>
    </w:p>
    <w:p w14:paraId="3A071FB0" w14:textId="3E576D31" w:rsidR="001707C2" w:rsidRDefault="001707C2" w:rsidP="001707C2"/>
    <w:p w14:paraId="3B04CADD" w14:textId="77777777" w:rsidR="001707C2" w:rsidRPr="001707C2" w:rsidRDefault="001707C2" w:rsidP="001707C2"/>
    <w:p w14:paraId="11884FD4" w14:textId="77777777" w:rsidR="00AB414D" w:rsidRDefault="00AB414D" w:rsidP="00FA2613">
      <w:pPr>
        <w:pStyle w:val="Heading2"/>
        <w:rPr>
          <w:b/>
          <w:bCs/>
        </w:rPr>
      </w:pPr>
    </w:p>
    <w:p w14:paraId="23C41D26" w14:textId="77777777" w:rsidR="00065519" w:rsidRDefault="00065519" w:rsidP="00FA2613">
      <w:pPr>
        <w:pStyle w:val="Heading2"/>
        <w:rPr>
          <w:b/>
          <w:bCs/>
        </w:rPr>
      </w:pPr>
    </w:p>
    <w:p w14:paraId="31807FC8" w14:textId="77777777" w:rsidR="00065519" w:rsidRDefault="00065519" w:rsidP="00FA2613">
      <w:pPr>
        <w:pStyle w:val="Heading2"/>
        <w:rPr>
          <w:b/>
          <w:bCs/>
        </w:rPr>
      </w:pPr>
    </w:p>
    <w:p w14:paraId="4E25617A" w14:textId="77777777" w:rsidR="00065519" w:rsidRDefault="00065519" w:rsidP="00FA2613">
      <w:pPr>
        <w:pStyle w:val="Heading2"/>
        <w:rPr>
          <w:b/>
          <w:bCs/>
        </w:rPr>
      </w:pPr>
    </w:p>
    <w:p w14:paraId="1288DA6A" w14:textId="08CF65C6" w:rsidR="005945A7" w:rsidRDefault="005945A7" w:rsidP="00FA2613">
      <w:pPr>
        <w:pStyle w:val="Heading2"/>
        <w:rPr>
          <w:b/>
          <w:bCs/>
        </w:rPr>
      </w:pPr>
    </w:p>
    <w:p w14:paraId="17801C2C" w14:textId="77777777" w:rsidR="001B5ACD" w:rsidRPr="001B5ACD" w:rsidRDefault="001B5ACD" w:rsidP="001B5ACD"/>
    <w:p w14:paraId="07894DEC" w14:textId="0100B0BC" w:rsidR="00FA2613" w:rsidRPr="00AB1C08" w:rsidRDefault="00FA2613" w:rsidP="00FA2613">
      <w:pPr>
        <w:pStyle w:val="Heading2"/>
        <w:rPr>
          <w:b/>
          <w:bCs/>
        </w:rPr>
      </w:pPr>
      <w:r w:rsidRPr="00AB1C08">
        <w:rPr>
          <w:b/>
          <w:bCs/>
        </w:rPr>
        <w:lastRenderedPageBreak/>
        <w:t>Lesson Materials</w:t>
      </w:r>
    </w:p>
    <w:p w14:paraId="397F197F" w14:textId="76391B56" w:rsidR="00FA2613" w:rsidRPr="006F5146" w:rsidRDefault="00FA2613" w:rsidP="00FA2613">
      <w:r>
        <w:t xml:space="preserve">You will find all the lesson materials in the GenAI GitHub repository. The </w:t>
      </w:r>
      <w:r w:rsidR="002D48B4">
        <w:t xml:space="preserve">Jupyter </w:t>
      </w:r>
      <w:r>
        <w:t xml:space="preserve">notebook is not necessary to teach this lesson but is available to those who wish to teach more hands-on Data Science.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5839"/>
        <w:gridCol w:w="2196"/>
      </w:tblGrid>
      <w:tr w:rsidR="006D0088" w14:paraId="6812FE0F" w14:textId="77777777" w:rsidTr="006E5F39">
        <w:tc>
          <w:tcPr>
            <w:tcW w:w="1315" w:type="dxa"/>
            <w:shd w:val="clear" w:color="auto" w:fill="D9E2F3" w:themeFill="accent1" w:themeFillTint="33"/>
          </w:tcPr>
          <w:p w14:paraId="5C01F0E8" w14:textId="77777777" w:rsidR="00FA2613" w:rsidRPr="00ED497E" w:rsidRDefault="00FA2613" w:rsidP="009B33B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Materials</w:t>
            </w:r>
          </w:p>
        </w:tc>
        <w:tc>
          <w:tcPr>
            <w:tcW w:w="5839" w:type="dxa"/>
            <w:shd w:val="clear" w:color="auto" w:fill="D9E2F3" w:themeFill="accent1" w:themeFillTint="33"/>
          </w:tcPr>
          <w:p w14:paraId="5183D0F8" w14:textId="77777777" w:rsidR="00FA2613" w:rsidRPr="00ED497E" w:rsidRDefault="00FA2613" w:rsidP="009B33B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File</w:t>
            </w:r>
          </w:p>
        </w:tc>
        <w:tc>
          <w:tcPr>
            <w:tcW w:w="2196" w:type="dxa"/>
            <w:shd w:val="clear" w:color="auto" w:fill="D9E2F3" w:themeFill="accent1" w:themeFillTint="33"/>
          </w:tcPr>
          <w:p w14:paraId="48F48805" w14:textId="77777777" w:rsidR="00FA2613" w:rsidRPr="00ED497E" w:rsidRDefault="00FA2613" w:rsidP="009B33B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Description</w:t>
            </w:r>
          </w:p>
        </w:tc>
      </w:tr>
      <w:tr w:rsidR="0036436C" w14:paraId="5AAE4D94" w14:textId="77777777" w:rsidTr="006E5F39">
        <w:tc>
          <w:tcPr>
            <w:tcW w:w="1315" w:type="dxa"/>
          </w:tcPr>
          <w:p w14:paraId="66416E39" w14:textId="7A2EECF1" w:rsidR="0036436C" w:rsidRDefault="0036436C" w:rsidP="009B33B7">
            <w:r>
              <w:t>Lecture</w:t>
            </w:r>
          </w:p>
        </w:tc>
        <w:tc>
          <w:tcPr>
            <w:tcW w:w="5839" w:type="dxa"/>
          </w:tcPr>
          <w:p w14:paraId="772E5F7D" w14:textId="0D99DBE4" w:rsidR="0036436C" w:rsidRDefault="0036436C" w:rsidP="009B33B7"/>
        </w:tc>
        <w:tc>
          <w:tcPr>
            <w:tcW w:w="2196" w:type="dxa"/>
          </w:tcPr>
          <w:p w14:paraId="491235FF" w14:textId="7E7686C4" w:rsidR="0036436C" w:rsidRDefault="00207093" w:rsidP="009B33B7">
            <w:r>
              <w:t xml:space="preserve">PPT lecture </w:t>
            </w:r>
          </w:p>
        </w:tc>
      </w:tr>
      <w:tr w:rsidR="006D0088" w14:paraId="60736235" w14:textId="77777777" w:rsidTr="006E5F39">
        <w:tc>
          <w:tcPr>
            <w:tcW w:w="1315" w:type="dxa"/>
          </w:tcPr>
          <w:p w14:paraId="52CC3DD3" w14:textId="07EDC04F" w:rsidR="008F6BE3" w:rsidRDefault="00F97887" w:rsidP="009B33B7">
            <w:r>
              <w:t>Handout 1</w:t>
            </w:r>
          </w:p>
        </w:tc>
        <w:tc>
          <w:tcPr>
            <w:tcW w:w="5839" w:type="dxa"/>
          </w:tcPr>
          <w:p w14:paraId="006CBBF2" w14:textId="45B9490D" w:rsidR="008F6BE3" w:rsidRDefault="008F6BE3" w:rsidP="009B33B7"/>
        </w:tc>
        <w:tc>
          <w:tcPr>
            <w:tcW w:w="2196" w:type="dxa"/>
          </w:tcPr>
          <w:p w14:paraId="6672E2CB" w14:textId="70345A8D" w:rsidR="008F6BE3" w:rsidRDefault="008F6BE3" w:rsidP="009B33B7"/>
        </w:tc>
      </w:tr>
      <w:tr w:rsidR="006D0088" w14:paraId="1306F4C6" w14:textId="77777777" w:rsidTr="006E5F39">
        <w:tc>
          <w:tcPr>
            <w:tcW w:w="1315" w:type="dxa"/>
          </w:tcPr>
          <w:p w14:paraId="1931CA1B" w14:textId="7554D600" w:rsidR="008F6BE3" w:rsidRDefault="006D0088" w:rsidP="009B33B7">
            <w:r>
              <w:t xml:space="preserve">Handout </w:t>
            </w:r>
            <w:r w:rsidR="008F6BE3">
              <w:t>2</w:t>
            </w:r>
          </w:p>
        </w:tc>
        <w:tc>
          <w:tcPr>
            <w:tcW w:w="5839" w:type="dxa"/>
          </w:tcPr>
          <w:p w14:paraId="26232243" w14:textId="1B1EA909" w:rsidR="008F6BE3" w:rsidRDefault="008F6BE3" w:rsidP="009B33B7"/>
        </w:tc>
        <w:tc>
          <w:tcPr>
            <w:tcW w:w="2196" w:type="dxa"/>
          </w:tcPr>
          <w:p w14:paraId="2CE61D83" w14:textId="7561DDAB" w:rsidR="008F6BE3" w:rsidRDefault="008F6BE3" w:rsidP="009B33B7"/>
        </w:tc>
      </w:tr>
      <w:tr w:rsidR="00BD5821" w14:paraId="3EA08339" w14:textId="77777777" w:rsidTr="006E5F39">
        <w:tc>
          <w:tcPr>
            <w:tcW w:w="1315" w:type="dxa"/>
          </w:tcPr>
          <w:p w14:paraId="5D2BB3B5" w14:textId="3BE943BD" w:rsidR="00BD5821" w:rsidRDefault="00BD5821" w:rsidP="009B33B7">
            <w:r>
              <w:t>Worksheet</w:t>
            </w:r>
          </w:p>
        </w:tc>
        <w:tc>
          <w:tcPr>
            <w:tcW w:w="5839" w:type="dxa"/>
            <w:shd w:val="clear" w:color="auto" w:fill="auto"/>
          </w:tcPr>
          <w:p w14:paraId="709A1066" w14:textId="024773EC" w:rsidR="00BD5821" w:rsidRPr="00F72B3D" w:rsidRDefault="00BD5821" w:rsidP="002B3C3A"/>
        </w:tc>
        <w:tc>
          <w:tcPr>
            <w:tcW w:w="2196" w:type="dxa"/>
          </w:tcPr>
          <w:p w14:paraId="61741D9A" w14:textId="2382C378" w:rsidR="00BD5821" w:rsidRDefault="00BD5821" w:rsidP="009B33B7"/>
        </w:tc>
      </w:tr>
      <w:tr w:rsidR="006D0088" w14:paraId="0AD25527" w14:textId="77777777" w:rsidTr="006E5F39">
        <w:tc>
          <w:tcPr>
            <w:tcW w:w="1315" w:type="dxa"/>
          </w:tcPr>
          <w:p w14:paraId="47638CE3" w14:textId="6C66AB7C" w:rsidR="00FA2613" w:rsidRDefault="00FA2613" w:rsidP="009B33B7">
            <w:r>
              <w:t>Dataset</w:t>
            </w:r>
            <w:r w:rsidR="00800FB9">
              <w:t xml:space="preserve"> 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5120C072" w14:textId="7E2CFFE7" w:rsidR="00FA2613" w:rsidRPr="0059231D" w:rsidRDefault="0059231D" w:rsidP="002B3C3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url</w:t>
            </w:r>
            <w:r w:rsidRPr="0059231D">
              <w:rPr>
                <w:rFonts w:ascii="Segoe UI" w:eastAsia="Times New Roman" w:hAnsi="Segoe UI" w:cs="Segoe UI"/>
                <w:sz w:val="21"/>
                <w:szCs w:val="21"/>
              </w:rPr>
              <w:t>_data.csv</w:t>
            </w:r>
          </w:p>
        </w:tc>
        <w:tc>
          <w:tcPr>
            <w:tcW w:w="2196" w:type="dxa"/>
          </w:tcPr>
          <w:p w14:paraId="7083C967" w14:textId="6A9189F7" w:rsidR="00FA2613" w:rsidRDefault="00FA2613" w:rsidP="009B33B7"/>
        </w:tc>
      </w:tr>
      <w:tr w:rsidR="006E5F39" w14:paraId="1FD4CF61" w14:textId="77777777" w:rsidTr="006E5F39">
        <w:tc>
          <w:tcPr>
            <w:tcW w:w="1315" w:type="dxa"/>
          </w:tcPr>
          <w:p w14:paraId="306AB756" w14:textId="60D23F14" w:rsidR="006E5F39" w:rsidRDefault="006E5F39" w:rsidP="009B33B7">
            <w:r>
              <w:t>Image 1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090838C2" w14:textId="6022402E" w:rsidR="006E5F39" w:rsidRDefault="006E5F39" w:rsidP="002B3C3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Not_Facebook</w:t>
            </w:r>
            <w:proofErr w:type="spellEnd"/>
          </w:p>
        </w:tc>
        <w:tc>
          <w:tcPr>
            <w:tcW w:w="2196" w:type="dxa"/>
          </w:tcPr>
          <w:p w14:paraId="1B762E24" w14:textId="78BA2554" w:rsidR="006E5F39" w:rsidRDefault="006E5F39" w:rsidP="009B33B7">
            <w:r>
              <w:t xml:space="preserve">Photos used in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</w:tr>
      <w:tr w:rsidR="006E5F39" w14:paraId="7DCB18C5" w14:textId="77777777" w:rsidTr="006E5F39">
        <w:tc>
          <w:tcPr>
            <w:tcW w:w="1315" w:type="dxa"/>
          </w:tcPr>
          <w:p w14:paraId="10559904" w14:textId="303CB3A1" w:rsidR="006E5F39" w:rsidRDefault="006E5F39" w:rsidP="009B33B7">
            <w:r>
              <w:t>Image 2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3EDBE347" w14:textId="3068AE88" w:rsidR="006E5F39" w:rsidRDefault="006E5F39" w:rsidP="002B3C3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URL_Breakdown</w:t>
            </w:r>
            <w:proofErr w:type="spellEnd"/>
          </w:p>
        </w:tc>
        <w:tc>
          <w:tcPr>
            <w:tcW w:w="2196" w:type="dxa"/>
          </w:tcPr>
          <w:p w14:paraId="14AAF6CF" w14:textId="0F69FDD9" w:rsidR="006E5F39" w:rsidRDefault="006E5F39" w:rsidP="009B33B7">
            <w:r>
              <w:t xml:space="preserve">Photos used in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</w:tr>
      <w:tr w:rsidR="006D0088" w14:paraId="6DB9EE41" w14:textId="77777777" w:rsidTr="006E5F39">
        <w:trPr>
          <w:trHeight w:val="503"/>
        </w:trPr>
        <w:tc>
          <w:tcPr>
            <w:tcW w:w="1315" w:type="dxa"/>
          </w:tcPr>
          <w:p w14:paraId="51C3C2DE" w14:textId="77777777" w:rsidR="00FA2613" w:rsidRDefault="00FA2613" w:rsidP="009B33B7">
            <w:r>
              <w:t>Data dictionary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5E179DCE" w14:textId="77777777" w:rsidR="00FA2613" w:rsidRPr="00F72B3D" w:rsidRDefault="00FA2613" w:rsidP="009B33B7"/>
        </w:tc>
        <w:tc>
          <w:tcPr>
            <w:tcW w:w="2196" w:type="dxa"/>
          </w:tcPr>
          <w:p w14:paraId="4B0DDBE6" w14:textId="4792C773" w:rsidR="00FA2613" w:rsidRDefault="00C347AD" w:rsidP="009B33B7">
            <w:r>
              <w:t>p</w:t>
            </w:r>
            <w:r w:rsidR="00FA2613">
              <w:t>df of data dictionary explaining the column headings (data fields) in the datasets</w:t>
            </w:r>
          </w:p>
        </w:tc>
      </w:tr>
      <w:tr w:rsidR="006D0088" w14:paraId="6DFF314F" w14:textId="77777777" w:rsidTr="006E5F39">
        <w:trPr>
          <w:trHeight w:val="503"/>
        </w:trPr>
        <w:tc>
          <w:tcPr>
            <w:tcW w:w="1315" w:type="dxa"/>
          </w:tcPr>
          <w:p w14:paraId="10F61C71" w14:textId="6FFB48D8" w:rsidR="00FA2613" w:rsidRDefault="002D48B4" w:rsidP="009B33B7">
            <w:r>
              <w:t>Jupyter</w:t>
            </w:r>
            <w:r w:rsidR="00173E6A">
              <w:t xml:space="preserve"> notebook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4CADD306" w14:textId="6AAD3643" w:rsidR="00FA2613" w:rsidRPr="00F72B3D" w:rsidRDefault="0059231D" w:rsidP="009B33B7">
            <w:r>
              <w:t>JupyterNotebook_Jupyter_Anomaly_Detection_Phishing_2020</w:t>
            </w:r>
          </w:p>
        </w:tc>
        <w:tc>
          <w:tcPr>
            <w:tcW w:w="2196" w:type="dxa"/>
          </w:tcPr>
          <w:p w14:paraId="43855AF5" w14:textId="50957207" w:rsidR="00FA2613" w:rsidRDefault="002D48B4" w:rsidP="009B33B7">
            <w:r>
              <w:t xml:space="preserve">Jupyter </w:t>
            </w:r>
            <w:r w:rsidR="00173E6A">
              <w:t>notebook</w:t>
            </w:r>
            <w:r w:rsidR="00FA2613">
              <w:t xml:space="preserve">  </w:t>
            </w:r>
          </w:p>
        </w:tc>
      </w:tr>
      <w:tr w:rsidR="006D0088" w14:paraId="199CCCA5" w14:textId="77777777" w:rsidTr="006E5F39">
        <w:tc>
          <w:tcPr>
            <w:tcW w:w="1315" w:type="dxa"/>
          </w:tcPr>
          <w:p w14:paraId="72138866" w14:textId="637B341E" w:rsidR="00FA2613" w:rsidRDefault="002D48B4" w:rsidP="009B33B7">
            <w:r>
              <w:t>Jupyter</w:t>
            </w:r>
            <w:r w:rsidR="00173E6A">
              <w:t xml:space="preserve"> </w:t>
            </w:r>
            <w:r w:rsidR="00FA2613">
              <w:t>notebook pdf</w:t>
            </w:r>
          </w:p>
        </w:tc>
        <w:tc>
          <w:tcPr>
            <w:tcW w:w="5839" w:type="dxa"/>
            <w:shd w:val="clear" w:color="auto" w:fill="FFF2CC" w:themeFill="accent4" w:themeFillTint="33"/>
          </w:tcPr>
          <w:p w14:paraId="7264B60D" w14:textId="72BD38C2" w:rsidR="00FA2613" w:rsidRPr="00F72B3D" w:rsidRDefault="0059231D" w:rsidP="009B33B7">
            <w:r>
              <w:t>JupyterNotebook_pdf_Anomaly_Detection_Phishing_2020</w:t>
            </w:r>
          </w:p>
        </w:tc>
        <w:tc>
          <w:tcPr>
            <w:tcW w:w="2196" w:type="dxa"/>
          </w:tcPr>
          <w:p w14:paraId="1CA8FA73" w14:textId="2A1CB6A2" w:rsidR="00FA2613" w:rsidRDefault="00C347AD" w:rsidP="009B33B7">
            <w:r>
              <w:t>p</w:t>
            </w:r>
            <w:r w:rsidR="00FA2613">
              <w:t>df of annotated notebook</w:t>
            </w:r>
            <w:r w:rsidR="0088577C">
              <w:t xml:space="preserve"> </w:t>
            </w:r>
          </w:p>
        </w:tc>
      </w:tr>
      <w:tr w:rsidR="006D0088" w14:paraId="6B2F1BD9" w14:textId="77777777" w:rsidTr="006E5F39">
        <w:tc>
          <w:tcPr>
            <w:tcW w:w="1315" w:type="dxa"/>
          </w:tcPr>
          <w:p w14:paraId="2F6398A1" w14:textId="6B0AB4B9" w:rsidR="00FA2613" w:rsidRDefault="00CE2132" w:rsidP="009B33B7">
            <w:r>
              <w:t>Template</w:t>
            </w:r>
          </w:p>
        </w:tc>
        <w:tc>
          <w:tcPr>
            <w:tcW w:w="5839" w:type="dxa"/>
          </w:tcPr>
          <w:p w14:paraId="1AE3254B" w14:textId="55C5F8E2" w:rsidR="00FA2613" w:rsidRDefault="00F15E9A" w:rsidP="009B33B7">
            <w:r>
              <w:t>Lesson_</w:t>
            </w:r>
            <w:r w:rsidR="00CE2132">
              <w:t>Template</w:t>
            </w:r>
            <w:r>
              <w:t>_</w:t>
            </w:r>
            <w:r w:rsidR="00BB4AC7">
              <w:t>Anomaly_Detection_</w:t>
            </w:r>
            <w:r w:rsidR="00065519">
              <w:t>Phishing</w:t>
            </w:r>
            <w:r w:rsidR="00AC59F0">
              <w:t>_</w:t>
            </w:r>
            <w:r>
              <w:t>2020.docx</w:t>
            </w:r>
          </w:p>
        </w:tc>
        <w:tc>
          <w:tcPr>
            <w:tcW w:w="2196" w:type="dxa"/>
          </w:tcPr>
          <w:p w14:paraId="171A68B1" w14:textId="62A0F2BA" w:rsidR="00FA2613" w:rsidRDefault="00FA2613" w:rsidP="009B33B7">
            <w:r>
              <w:t xml:space="preserve">Lesson planner </w:t>
            </w:r>
            <w:r w:rsidR="00CE2132">
              <w:t>*DRAFT</w:t>
            </w:r>
          </w:p>
        </w:tc>
      </w:tr>
    </w:tbl>
    <w:p w14:paraId="094C53F7" w14:textId="69F72027" w:rsidR="00FA2613" w:rsidRDefault="00FA2613" w:rsidP="00FA2613"/>
    <w:p w14:paraId="48995B39" w14:textId="024E372D" w:rsidR="006E5F39" w:rsidRDefault="006E5F39" w:rsidP="00FA2613">
      <w:r>
        <w:t xml:space="preserve">Photos used in </w:t>
      </w:r>
      <w:proofErr w:type="spellStart"/>
      <w:r>
        <w:t>Jupyter</w:t>
      </w:r>
      <w:proofErr w:type="spellEnd"/>
      <w:r>
        <w:t xml:space="preserve"> notebooks</w:t>
      </w:r>
    </w:p>
    <w:p w14:paraId="6E4382CA" w14:textId="5E5DBB50" w:rsidR="00FA2613" w:rsidRPr="00FE6327" w:rsidRDefault="00FA2613" w:rsidP="00B07A07">
      <w:pPr>
        <w:pStyle w:val="Heading2"/>
      </w:pPr>
      <w:r w:rsidRPr="00BB71EF">
        <w:rPr>
          <w:b/>
          <w:bCs/>
        </w:rPr>
        <w:t>Teaching Strategies</w:t>
      </w:r>
    </w:p>
    <w:p w14:paraId="2EFD6B5B" w14:textId="4CE7D111" w:rsidR="00FA2613" w:rsidRDefault="00424ADF" w:rsidP="00B7595D">
      <w:pPr>
        <w:pStyle w:val="ListParagraph"/>
        <w:numPr>
          <w:ilvl w:val="0"/>
          <w:numId w:val="2"/>
        </w:numPr>
      </w:pPr>
      <w:r>
        <w:t xml:space="preserve">Review </w:t>
      </w:r>
      <w:r w:rsidR="00A809EA">
        <w:t xml:space="preserve">concepts in </w:t>
      </w:r>
      <w:r>
        <w:t xml:space="preserve">Statistics </w:t>
      </w:r>
      <w:r w:rsidR="00A809EA">
        <w:t xml:space="preserve">such as descriptive stats, </w:t>
      </w:r>
      <w:r w:rsidR="00C540EA">
        <w:t>correlation,</w:t>
      </w:r>
      <w:r w:rsidR="00A809EA">
        <w:t xml:space="preserve"> and hypothesis testing  </w:t>
      </w:r>
      <w:r>
        <w:t xml:space="preserve"> </w:t>
      </w:r>
    </w:p>
    <w:p w14:paraId="4B0C5228" w14:textId="7AF2CCB8" w:rsidR="00FA2613" w:rsidRDefault="00C540EA" w:rsidP="00B7595D">
      <w:pPr>
        <w:pStyle w:val="ListParagraph"/>
        <w:numPr>
          <w:ilvl w:val="0"/>
          <w:numId w:val="2"/>
        </w:numPr>
      </w:pPr>
      <w:r>
        <w:t xml:space="preserve">Discuss the difference between Inferential vs. Predictive modeling </w:t>
      </w:r>
      <w:r w:rsidR="00FA2613">
        <w:t xml:space="preserve">  </w:t>
      </w:r>
    </w:p>
    <w:p w14:paraId="03B5B6D8" w14:textId="2E3F1BF5" w:rsidR="00FA2613" w:rsidRPr="00AB1C08" w:rsidRDefault="00FA2613" w:rsidP="00B07A07">
      <w:pPr>
        <w:pStyle w:val="Heading2"/>
      </w:pPr>
      <w:r w:rsidRPr="00AB1C08">
        <w:rPr>
          <w:b/>
          <w:bCs/>
        </w:rPr>
        <w:t>Lesson Narrative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14:paraId="03F28D2D" w14:textId="77777777" w:rsidTr="009B33B7">
        <w:tc>
          <w:tcPr>
            <w:tcW w:w="9350" w:type="dxa"/>
            <w:shd w:val="clear" w:color="auto" w:fill="D9E2F3" w:themeFill="accent1" w:themeFillTint="33"/>
          </w:tcPr>
          <w:p w14:paraId="6D342168" w14:textId="77777777" w:rsidR="00FA2613" w:rsidRPr="00077075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0: </w:t>
            </w:r>
            <w:r w:rsidRPr="00077075">
              <w:rPr>
                <w:b/>
                <w:bCs/>
              </w:rPr>
              <w:t>Pre-lesson</w:t>
            </w:r>
          </w:p>
        </w:tc>
      </w:tr>
    </w:tbl>
    <w:p w14:paraId="0F029FC9" w14:textId="5E2FEB02" w:rsidR="00FA2613" w:rsidRDefault="00372A86" w:rsidP="00B07A07">
      <w:r>
        <w:t xml:space="preserve">Review concepts of descriptive </w:t>
      </w:r>
      <w:r w:rsidR="00C26B7F">
        <w:t xml:space="preserve">&amp; multivariate </w:t>
      </w:r>
      <w:r w:rsidR="006609CB">
        <w:t>Statistics</w:t>
      </w:r>
      <w:r w:rsidR="00C26B7F">
        <w:t xml:space="preserve"> and </w:t>
      </w:r>
      <w:r>
        <w:t>correlation</w:t>
      </w:r>
      <w:r w:rsidR="00C26B7F">
        <w:t xml:space="preserve"> of features</w:t>
      </w:r>
      <w:r w:rsidR="006609C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14:paraId="31095B41" w14:textId="77777777" w:rsidTr="009B33B7">
        <w:tc>
          <w:tcPr>
            <w:tcW w:w="9350" w:type="dxa"/>
            <w:shd w:val="clear" w:color="auto" w:fill="D9E2F3" w:themeFill="accent1" w:themeFillTint="33"/>
          </w:tcPr>
          <w:p w14:paraId="72B8A7C6" w14:textId="023A41C2" w:rsidR="00FA2613" w:rsidRPr="00077075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bookmarkStart w:id="1" w:name="_Hlk40641803"/>
            <w:r>
              <w:rPr>
                <w:b/>
                <w:bCs/>
              </w:rPr>
              <w:t xml:space="preserve">Module </w:t>
            </w:r>
            <w:r w:rsidR="00797BC1">
              <w:rPr>
                <w:b/>
                <w:bCs/>
              </w:rPr>
              <w:t>1</w:t>
            </w:r>
            <w:r>
              <w:rPr>
                <w:b/>
                <w:bCs/>
              </w:rPr>
              <w:t>: Dataset and Exploratory Data Analysis</w:t>
            </w:r>
          </w:p>
        </w:tc>
      </w:tr>
    </w:tbl>
    <w:bookmarkEnd w:id="1"/>
    <w:p w14:paraId="4AF90C67" w14:textId="77777777" w:rsidR="00C26B7F" w:rsidRDefault="00C26B7F" w:rsidP="00C26B7F">
      <w:r w:rsidRPr="00C26B7F">
        <w:rPr>
          <w:b/>
          <w:bCs/>
        </w:rPr>
        <w:t>Histogram</w:t>
      </w:r>
      <w:r>
        <w:t xml:space="preserve"> – different kernel density plots for phishing &amp; benign URLs: by length; number of special characters (dots, hyphens); domain name age. </w:t>
      </w:r>
      <w:r w:rsidRPr="00C26B7F">
        <w:rPr>
          <w:b/>
          <w:bCs/>
        </w:rPr>
        <w:t>Scatterplots</w:t>
      </w:r>
      <w:r>
        <w:t xml:space="preserve"> -domain length v. URL length. </w:t>
      </w:r>
    </w:p>
    <w:p w14:paraId="0E1817A1" w14:textId="47CAD277" w:rsidR="00C26B7F" w:rsidRDefault="00C26B7F" w:rsidP="00C26B7F">
      <w:r w:rsidRPr="00C26B7F">
        <w:rPr>
          <w:b/>
          <w:bCs/>
        </w:rPr>
        <w:t>Features Analysis</w:t>
      </w:r>
      <w:r>
        <w:t xml:space="preserve"> to determine anomaly thresholds.  </w:t>
      </w:r>
    </w:p>
    <w:p w14:paraId="2C0BBF2E" w14:textId="77777777" w:rsidR="00C26B7F" w:rsidRDefault="00C26B7F" w:rsidP="00B7595D">
      <w:pPr>
        <w:pStyle w:val="ListParagraph"/>
        <w:numPr>
          <w:ilvl w:val="0"/>
          <w:numId w:val="5"/>
        </w:numPr>
      </w:pPr>
      <w:r>
        <w:t>Univariate features analysis: outlier detection – 2x std dev</w:t>
      </w:r>
    </w:p>
    <w:p w14:paraId="74A3AA8D" w14:textId="2FB41EBB" w:rsidR="00C26B7F" w:rsidRDefault="00C26B7F" w:rsidP="00B7595D">
      <w:pPr>
        <w:pStyle w:val="ListParagraph"/>
        <w:numPr>
          <w:ilvl w:val="0"/>
          <w:numId w:val="5"/>
        </w:numPr>
      </w:pPr>
      <w:r>
        <w:t xml:space="preserve">Multivariate features analysis: uncorrelated v. correlated </w:t>
      </w:r>
    </w:p>
    <w:p w14:paraId="118C772C" w14:textId="2577EBED" w:rsidR="00C26B7F" w:rsidRDefault="00C26B7F" w:rsidP="00C26B7F">
      <w:pPr>
        <w:rPr>
          <w:b/>
          <w:bCs/>
        </w:rPr>
      </w:pPr>
      <w:r w:rsidRPr="00C26B7F">
        <w:rPr>
          <w:b/>
          <w:bCs/>
        </w:rPr>
        <w:t>Correlation matrix</w:t>
      </w:r>
    </w:p>
    <w:p w14:paraId="04A2A15E" w14:textId="2DBEB917" w:rsidR="001B5ACD" w:rsidRDefault="001B5ACD" w:rsidP="001B5ACD">
      <w:pPr>
        <w:rPr>
          <w:b/>
          <w:bCs/>
        </w:rPr>
      </w:pPr>
      <w:r w:rsidRPr="001B5ACD">
        <w:lastRenderedPageBreak/>
        <w:t>Prepare Data for ML tutorial</w:t>
      </w:r>
      <w:r>
        <w:t xml:space="preserve"> (a) </w:t>
      </w:r>
      <w:r w:rsidRPr="001B5ACD">
        <w:rPr>
          <w:b/>
          <w:bCs/>
        </w:rPr>
        <w:tab/>
      </w:r>
      <w:r w:rsidRPr="001B5ACD">
        <w:t>Feature selection/engineering</w:t>
      </w:r>
      <w:r>
        <w:rPr>
          <w:b/>
          <w:bCs/>
        </w:rPr>
        <w:t xml:space="preserve"> </w:t>
      </w:r>
      <w:r w:rsidRPr="001B5ACD">
        <w:t>(b) Label feature (0 = not Phishing/legit)</w:t>
      </w:r>
    </w:p>
    <w:p w14:paraId="5AFC8B46" w14:textId="77777777" w:rsidR="001B5ACD" w:rsidRPr="00C26B7F" w:rsidRDefault="001B5ACD" w:rsidP="00C26B7F">
      <w:pPr>
        <w:rPr>
          <w:b/>
          <w:bCs/>
        </w:rPr>
      </w:pP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9358"/>
      </w:tblGrid>
      <w:tr w:rsidR="00FA2613" w14:paraId="327BBF74" w14:textId="77777777" w:rsidTr="00E64745">
        <w:tc>
          <w:tcPr>
            <w:tcW w:w="9358" w:type="dxa"/>
            <w:shd w:val="clear" w:color="auto" w:fill="D9E2F3" w:themeFill="accent1" w:themeFillTint="33"/>
          </w:tcPr>
          <w:p w14:paraId="3ECBFB7D" w14:textId="145A3AD5" w:rsidR="00FA2613" w:rsidRPr="00942F91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</w:t>
            </w:r>
            <w:r w:rsidR="004169FD">
              <w:rPr>
                <w:b/>
                <w:bCs/>
              </w:rPr>
              <w:t>2</w:t>
            </w:r>
            <w:r>
              <w:rPr>
                <w:b/>
                <w:bCs/>
              </w:rPr>
              <w:t>: Explain Predictive Modeling</w:t>
            </w:r>
          </w:p>
        </w:tc>
      </w:tr>
    </w:tbl>
    <w:p w14:paraId="747880E5" w14:textId="33380C05" w:rsidR="00E64745" w:rsidRDefault="00E64745" w:rsidP="00B7595D">
      <w:pPr>
        <w:pStyle w:val="ListParagraph"/>
        <w:numPr>
          <w:ilvl w:val="0"/>
          <w:numId w:val="6"/>
        </w:numPr>
      </w:pPr>
      <w:r>
        <w:t xml:space="preserve">Logistic Regression </w:t>
      </w:r>
    </w:p>
    <w:p w14:paraId="4DF5C867" w14:textId="0530C3DF" w:rsidR="00E64745" w:rsidRDefault="00E64745" w:rsidP="00B7595D">
      <w:pPr>
        <w:pStyle w:val="ListParagraph"/>
        <w:numPr>
          <w:ilvl w:val="0"/>
          <w:numId w:val="6"/>
        </w:numPr>
      </w:pPr>
      <w:r>
        <w:t xml:space="preserve">Decision Tree Classifier </w:t>
      </w:r>
    </w:p>
    <w:p w14:paraId="6915F0F5" w14:textId="14ED2E25" w:rsidR="00E64745" w:rsidRDefault="00E64745" w:rsidP="00B7595D">
      <w:pPr>
        <w:pStyle w:val="ListParagraph"/>
        <w:numPr>
          <w:ilvl w:val="0"/>
          <w:numId w:val="6"/>
        </w:numPr>
      </w:pPr>
      <w:r>
        <w:t>Train and test dataset</w:t>
      </w:r>
    </w:p>
    <w:p w14:paraId="2933912B" w14:textId="75C865E4" w:rsidR="00814A9F" w:rsidRDefault="00E64745" w:rsidP="00B7595D">
      <w:pPr>
        <w:pStyle w:val="ListParagraph"/>
        <w:numPr>
          <w:ilvl w:val="0"/>
          <w:numId w:val="6"/>
        </w:numPr>
      </w:pPr>
      <w:r>
        <w:t>Report Recall, Precision, F-score/confusion matrix/model comparison/best fit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A2613" w14:paraId="10E89CFE" w14:textId="77777777" w:rsidTr="00B07A07">
        <w:tc>
          <w:tcPr>
            <w:tcW w:w="9350" w:type="dxa"/>
            <w:shd w:val="clear" w:color="auto" w:fill="auto"/>
          </w:tcPr>
          <w:p w14:paraId="0327BDD1" w14:textId="77777777" w:rsidR="00814A9F" w:rsidRDefault="00814A9F" w:rsidP="009B33B7">
            <w:pPr>
              <w:rPr>
                <w:b/>
                <w:bCs/>
              </w:rPr>
            </w:pPr>
          </w:p>
          <w:p w14:paraId="32DAD9F7" w14:textId="08F61D2D" w:rsidR="00FA2613" w:rsidRDefault="00FA2613" w:rsidP="009B33B7">
            <w:r w:rsidRPr="00D06EF9">
              <w:rPr>
                <w:b/>
                <w:bCs/>
              </w:rPr>
              <w:t>ASSIGNMENT:</w:t>
            </w:r>
            <w:r>
              <w:t xml:space="preserve"> </w:t>
            </w:r>
            <w:r w:rsidR="00E64745">
              <w:t>Students write an end of course r</w:t>
            </w:r>
            <w:r w:rsidR="00E64745" w:rsidRPr="00E64745">
              <w:t>eflection on lessons learned &amp; application to another problem (e.g., Risk Mitigation)</w:t>
            </w:r>
            <w:r w:rsidR="00E64745">
              <w:t xml:space="preserve">. </w:t>
            </w:r>
          </w:p>
        </w:tc>
      </w:tr>
    </w:tbl>
    <w:p w14:paraId="46DB81F5" w14:textId="77777777" w:rsidR="00FA2613" w:rsidRDefault="00FA2613" w:rsidP="00FA2613">
      <w:pPr>
        <w:sectPr w:rsidR="00FA2613" w:rsidSect="00FA2613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14:paraId="46B68E0E" w14:textId="77777777" w:rsidTr="009B33B7">
        <w:tc>
          <w:tcPr>
            <w:tcW w:w="9350" w:type="dxa"/>
            <w:shd w:val="clear" w:color="auto" w:fill="D9E2F3" w:themeFill="accent1" w:themeFillTint="33"/>
          </w:tcPr>
          <w:p w14:paraId="6E156AFE" w14:textId="7680BEBD" w:rsidR="00FA2613" w:rsidRPr="00942F91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</w:t>
            </w:r>
            <w:r w:rsidR="004169FD">
              <w:rPr>
                <w:b/>
                <w:bCs/>
              </w:rPr>
              <w:t>3</w:t>
            </w:r>
            <w:r>
              <w:rPr>
                <w:b/>
                <w:bCs/>
              </w:rPr>
              <w:t>: Close Out</w:t>
            </w:r>
          </w:p>
        </w:tc>
      </w:tr>
    </w:tbl>
    <w:p w14:paraId="523775BA" w14:textId="1892E5B4" w:rsidR="005715B9" w:rsidRDefault="00FA2613" w:rsidP="0018511A">
      <w:r>
        <w:t>Post</w:t>
      </w:r>
      <w:r w:rsidR="0013666E">
        <w:t>-</w:t>
      </w:r>
      <w:r>
        <w:t>assessment questions</w:t>
      </w:r>
      <w:r w:rsidR="005715B9">
        <w:t>.</w:t>
      </w:r>
      <w:r w:rsidR="00C540C8">
        <w:t xml:space="preserve"> TBD</w:t>
      </w:r>
    </w:p>
    <w:p w14:paraId="15215B8F" w14:textId="77777777" w:rsidR="008939D9" w:rsidRPr="00EA26D4" w:rsidRDefault="008939D9" w:rsidP="008939D9">
      <w:pPr>
        <w:pStyle w:val="ListParagraph"/>
      </w:pPr>
    </w:p>
    <w:p w14:paraId="1E41F3CA" w14:textId="179EC7DE" w:rsidR="00740F47" w:rsidRPr="00FA2613" w:rsidRDefault="00740F47" w:rsidP="00FA2613">
      <w:pPr>
        <w:pStyle w:val="Heading2"/>
      </w:pPr>
    </w:p>
    <w:sectPr w:rsidR="00740F47" w:rsidRPr="00FA2613" w:rsidSect="00F32949"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642C4" w14:textId="77777777" w:rsidR="00E70B8A" w:rsidRDefault="00E70B8A" w:rsidP="003D034E">
      <w:pPr>
        <w:spacing w:after="0" w:line="240" w:lineRule="auto"/>
      </w:pPr>
      <w:r>
        <w:separator/>
      </w:r>
    </w:p>
  </w:endnote>
  <w:endnote w:type="continuationSeparator" w:id="0">
    <w:p w14:paraId="6419F58B" w14:textId="77777777" w:rsidR="00E70B8A" w:rsidRDefault="00E70B8A" w:rsidP="003D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6237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4B7EC" w14:textId="77777777" w:rsidR="00FA2613" w:rsidRDefault="00FA26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D0D005" w14:textId="77777777" w:rsidR="00FA2613" w:rsidRDefault="00FA2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7353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4DEEA" w14:textId="5A37E07F" w:rsidR="003D034E" w:rsidRDefault="003D03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F4369" w14:textId="77777777" w:rsidR="003D034E" w:rsidRDefault="003D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7F42F" w14:textId="77777777" w:rsidR="00E70B8A" w:rsidRDefault="00E70B8A" w:rsidP="003D034E">
      <w:pPr>
        <w:spacing w:after="0" w:line="240" w:lineRule="auto"/>
      </w:pPr>
      <w:r>
        <w:separator/>
      </w:r>
    </w:p>
  </w:footnote>
  <w:footnote w:type="continuationSeparator" w:id="0">
    <w:p w14:paraId="3C93054E" w14:textId="77777777" w:rsidR="00E70B8A" w:rsidRDefault="00E70B8A" w:rsidP="003D0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129F"/>
    <w:multiLevelType w:val="multilevel"/>
    <w:tmpl w:val="30D0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BE7FF9"/>
    <w:multiLevelType w:val="hybridMultilevel"/>
    <w:tmpl w:val="0768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C5496"/>
    <w:multiLevelType w:val="hybridMultilevel"/>
    <w:tmpl w:val="88BC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A1E0C"/>
    <w:multiLevelType w:val="hybridMultilevel"/>
    <w:tmpl w:val="BE34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A00BE"/>
    <w:multiLevelType w:val="hybridMultilevel"/>
    <w:tmpl w:val="D092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91B0F"/>
    <w:multiLevelType w:val="hybridMultilevel"/>
    <w:tmpl w:val="AAE46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8"/>
    <w:rsid w:val="00003CB9"/>
    <w:rsid w:val="00007DAE"/>
    <w:rsid w:val="00011DAF"/>
    <w:rsid w:val="000178DA"/>
    <w:rsid w:val="00021839"/>
    <w:rsid w:val="000241A9"/>
    <w:rsid w:val="00057124"/>
    <w:rsid w:val="00065519"/>
    <w:rsid w:val="0006703F"/>
    <w:rsid w:val="00074B5C"/>
    <w:rsid w:val="00076A1F"/>
    <w:rsid w:val="00077075"/>
    <w:rsid w:val="00084C5B"/>
    <w:rsid w:val="00085A8B"/>
    <w:rsid w:val="0009126D"/>
    <w:rsid w:val="00093CFF"/>
    <w:rsid w:val="000A06FD"/>
    <w:rsid w:val="000A3145"/>
    <w:rsid w:val="000A5465"/>
    <w:rsid w:val="000A7E87"/>
    <w:rsid w:val="000B14FC"/>
    <w:rsid w:val="000C6544"/>
    <w:rsid w:val="000D7385"/>
    <w:rsid w:val="000E0721"/>
    <w:rsid w:val="000E1752"/>
    <w:rsid w:val="000E4E82"/>
    <w:rsid w:val="00107E9C"/>
    <w:rsid w:val="00110FEC"/>
    <w:rsid w:val="001119B2"/>
    <w:rsid w:val="001120D5"/>
    <w:rsid w:val="00115902"/>
    <w:rsid w:val="00115A93"/>
    <w:rsid w:val="0011652F"/>
    <w:rsid w:val="001248DE"/>
    <w:rsid w:val="001263D2"/>
    <w:rsid w:val="001268A7"/>
    <w:rsid w:val="00130E82"/>
    <w:rsid w:val="0013666E"/>
    <w:rsid w:val="00142F0C"/>
    <w:rsid w:val="00152409"/>
    <w:rsid w:val="00153B28"/>
    <w:rsid w:val="00154CC6"/>
    <w:rsid w:val="00163FA7"/>
    <w:rsid w:val="00164997"/>
    <w:rsid w:val="001707C2"/>
    <w:rsid w:val="00172202"/>
    <w:rsid w:val="001726F2"/>
    <w:rsid w:val="00173E6A"/>
    <w:rsid w:val="00176307"/>
    <w:rsid w:val="00181415"/>
    <w:rsid w:val="001820CE"/>
    <w:rsid w:val="0018511A"/>
    <w:rsid w:val="0018589E"/>
    <w:rsid w:val="00196476"/>
    <w:rsid w:val="001A5A11"/>
    <w:rsid w:val="001B5ACD"/>
    <w:rsid w:val="001C0E4A"/>
    <w:rsid w:val="001C3433"/>
    <w:rsid w:val="001D3D56"/>
    <w:rsid w:val="001D5908"/>
    <w:rsid w:val="001D7771"/>
    <w:rsid w:val="001E135F"/>
    <w:rsid w:val="001E1C1D"/>
    <w:rsid w:val="001E3183"/>
    <w:rsid w:val="001E50D1"/>
    <w:rsid w:val="001E5B57"/>
    <w:rsid w:val="001F0035"/>
    <w:rsid w:val="001F2364"/>
    <w:rsid w:val="001F65F0"/>
    <w:rsid w:val="00207093"/>
    <w:rsid w:val="00211E1D"/>
    <w:rsid w:val="002167EA"/>
    <w:rsid w:val="00230027"/>
    <w:rsid w:val="00232ECF"/>
    <w:rsid w:val="00252E74"/>
    <w:rsid w:val="00254949"/>
    <w:rsid w:val="00255BC1"/>
    <w:rsid w:val="002624A3"/>
    <w:rsid w:val="002634AF"/>
    <w:rsid w:val="00271B4B"/>
    <w:rsid w:val="00277391"/>
    <w:rsid w:val="00290394"/>
    <w:rsid w:val="00292A0B"/>
    <w:rsid w:val="00293536"/>
    <w:rsid w:val="002A17BD"/>
    <w:rsid w:val="002A4243"/>
    <w:rsid w:val="002B0620"/>
    <w:rsid w:val="002B3C3A"/>
    <w:rsid w:val="002C1C2B"/>
    <w:rsid w:val="002C73A3"/>
    <w:rsid w:val="002C77A7"/>
    <w:rsid w:val="002D48B4"/>
    <w:rsid w:val="002D5220"/>
    <w:rsid w:val="002D6537"/>
    <w:rsid w:val="002D70B2"/>
    <w:rsid w:val="002E4306"/>
    <w:rsid w:val="002E4D77"/>
    <w:rsid w:val="002E695A"/>
    <w:rsid w:val="002F54D1"/>
    <w:rsid w:val="002F6374"/>
    <w:rsid w:val="002F6A97"/>
    <w:rsid w:val="0030588A"/>
    <w:rsid w:val="0031286F"/>
    <w:rsid w:val="00316058"/>
    <w:rsid w:val="00325552"/>
    <w:rsid w:val="00326762"/>
    <w:rsid w:val="0034059B"/>
    <w:rsid w:val="00346DD9"/>
    <w:rsid w:val="00355E3A"/>
    <w:rsid w:val="003621B5"/>
    <w:rsid w:val="00362B12"/>
    <w:rsid w:val="0036436C"/>
    <w:rsid w:val="00372A86"/>
    <w:rsid w:val="003A3C4E"/>
    <w:rsid w:val="003A7BA4"/>
    <w:rsid w:val="003B04D8"/>
    <w:rsid w:val="003B75FB"/>
    <w:rsid w:val="003C03C7"/>
    <w:rsid w:val="003C54F4"/>
    <w:rsid w:val="003D034E"/>
    <w:rsid w:val="003D4E4F"/>
    <w:rsid w:val="003E1345"/>
    <w:rsid w:val="003F3A3A"/>
    <w:rsid w:val="004169FD"/>
    <w:rsid w:val="00421557"/>
    <w:rsid w:val="00424ADF"/>
    <w:rsid w:val="0043389D"/>
    <w:rsid w:val="00465F4A"/>
    <w:rsid w:val="00482E14"/>
    <w:rsid w:val="00484E9E"/>
    <w:rsid w:val="004923A5"/>
    <w:rsid w:val="0049286A"/>
    <w:rsid w:val="00493002"/>
    <w:rsid w:val="00495D19"/>
    <w:rsid w:val="004966EE"/>
    <w:rsid w:val="00496CF5"/>
    <w:rsid w:val="00497627"/>
    <w:rsid w:val="004A6059"/>
    <w:rsid w:val="004A7F07"/>
    <w:rsid w:val="004B2956"/>
    <w:rsid w:val="004B6072"/>
    <w:rsid w:val="004C3969"/>
    <w:rsid w:val="004C6EEF"/>
    <w:rsid w:val="004D08C3"/>
    <w:rsid w:val="004D687F"/>
    <w:rsid w:val="004D6A33"/>
    <w:rsid w:val="004D707F"/>
    <w:rsid w:val="004D7E91"/>
    <w:rsid w:val="004F3E19"/>
    <w:rsid w:val="005111E2"/>
    <w:rsid w:val="00534BB5"/>
    <w:rsid w:val="00554267"/>
    <w:rsid w:val="005565A3"/>
    <w:rsid w:val="00560A9B"/>
    <w:rsid w:val="00560FD6"/>
    <w:rsid w:val="00570C16"/>
    <w:rsid w:val="005715B9"/>
    <w:rsid w:val="0057197C"/>
    <w:rsid w:val="00575051"/>
    <w:rsid w:val="0058283A"/>
    <w:rsid w:val="005910DF"/>
    <w:rsid w:val="0059231D"/>
    <w:rsid w:val="005945A7"/>
    <w:rsid w:val="00596C14"/>
    <w:rsid w:val="005B0F80"/>
    <w:rsid w:val="005C53D3"/>
    <w:rsid w:val="005D372E"/>
    <w:rsid w:val="005E6916"/>
    <w:rsid w:val="005F4939"/>
    <w:rsid w:val="005F5555"/>
    <w:rsid w:val="006028D1"/>
    <w:rsid w:val="00610DF0"/>
    <w:rsid w:val="00613005"/>
    <w:rsid w:val="00625948"/>
    <w:rsid w:val="00633CD5"/>
    <w:rsid w:val="00636518"/>
    <w:rsid w:val="006431A1"/>
    <w:rsid w:val="006432EA"/>
    <w:rsid w:val="00655D79"/>
    <w:rsid w:val="006609CB"/>
    <w:rsid w:val="00663EA3"/>
    <w:rsid w:val="0067023A"/>
    <w:rsid w:val="00671BBE"/>
    <w:rsid w:val="00672EB9"/>
    <w:rsid w:val="0067535C"/>
    <w:rsid w:val="006757FC"/>
    <w:rsid w:val="0068288E"/>
    <w:rsid w:val="00683C68"/>
    <w:rsid w:val="00686DE6"/>
    <w:rsid w:val="00692FEE"/>
    <w:rsid w:val="006967FB"/>
    <w:rsid w:val="006971B4"/>
    <w:rsid w:val="006B2847"/>
    <w:rsid w:val="006B4BFD"/>
    <w:rsid w:val="006C5B5F"/>
    <w:rsid w:val="006D0088"/>
    <w:rsid w:val="006D5F77"/>
    <w:rsid w:val="006E2052"/>
    <w:rsid w:val="006E5F39"/>
    <w:rsid w:val="006F60B0"/>
    <w:rsid w:val="00702422"/>
    <w:rsid w:val="00712366"/>
    <w:rsid w:val="007235CB"/>
    <w:rsid w:val="00734AE3"/>
    <w:rsid w:val="00736F17"/>
    <w:rsid w:val="0074079C"/>
    <w:rsid w:val="00740F47"/>
    <w:rsid w:val="00741C6A"/>
    <w:rsid w:val="00742E94"/>
    <w:rsid w:val="0074532E"/>
    <w:rsid w:val="007455C2"/>
    <w:rsid w:val="00762B78"/>
    <w:rsid w:val="00782EAA"/>
    <w:rsid w:val="0078671A"/>
    <w:rsid w:val="00792805"/>
    <w:rsid w:val="007938CA"/>
    <w:rsid w:val="00797BC1"/>
    <w:rsid w:val="007A5284"/>
    <w:rsid w:val="007A5A15"/>
    <w:rsid w:val="007B3BFD"/>
    <w:rsid w:val="007C2991"/>
    <w:rsid w:val="007C4B21"/>
    <w:rsid w:val="007C59F8"/>
    <w:rsid w:val="007E75FD"/>
    <w:rsid w:val="007E785C"/>
    <w:rsid w:val="007F0B2A"/>
    <w:rsid w:val="007F252B"/>
    <w:rsid w:val="00800FB9"/>
    <w:rsid w:val="0080254C"/>
    <w:rsid w:val="008034CD"/>
    <w:rsid w:val="00814A9F"/>
    <w:rsid w:val="00815EA8"/>
    <w:rsid w:val="0081790E"/>
    <w:rsid w:val="00821DCB"/>
    <w:rsid w:val="00835113"/>
    <w:rsid w:val="008473BB"/>
    <w:rsid w:val="008541C4"/>
    <w:rsid w:val="00856C7C"/>
    <w:rsid w:val="0085755E"/>
    <w:rsid w:val="0086187A"/>
    <w:rsid w:val="00863265"/>
    <w:rsid w:val="008632C1"/>
    <w:rsid w:val="008721FB"/>
    <w:rsid w:val="00873F6D"/>
    <w:rsid w:val="0087588E"/>
    <w:rsid w:val="00881A3E"/>
    <w:rsid w:val="00881B41"/>
    <w:rsid w:val="0088577C"/>
    <w:rsid w:val="008939D9"/>
    <w:rsid w:val="008A5070"/>
    <w:rsid w:val="008A64A9"/>
    <w:rsid w:val="008B37D6"/>
    <w:rsid w:val="008B77DB"/>
    <w:rsid w:val="008C635B"/>
    <w:rsid w:val="008D09B9"/>
    <w:rsid w:val="008D389F"/>
    <w:rsid w:val="008D3DB8"/>
    <w:rsid w:val="008E0ED3"/>
    <w:rsid w:val="008E597C"/>
    <w:rsid w:val="008F6130"/>
    <w:rsid w:val="008F6A77"/>
    <w:rsid w:val="008F6BE3"/>
    <w:rsid w:val="00901CE4"/>
    <w:rsid w:val="009113B1"/>
    <w:rsid w:val="009226F9"/>
    <w:rsid w:val="0092304D"/>
    <w:rsid w:val="009243D0"/>
    <w:rsid w:val="00924EE3"/>
    <w:rsid w:val="00931C51"/>
    <w:rsid w:val="009416DE"/>
    <w:rsid w:val="00942679"/>
    <w:rsid w:val="00942F91"/>
    <w:rsid w:val="00964524"/>
    <w:rsid w:val="00966B47"/>
    <w:rsid w:val="00985478"/>
    <w:rsid w:val="00986619"/>
    <w:rsid w:val="00997A45"/>
    <w:rsid w:val="009A1B9B"/>
    <w:rsid w:val="009A1D93"/>
    <w:rsid w:val="009A245A"/>
    <w:rsid w:val="009A6C4D"/>
    <w:rsid w:val="009A7863"/>
    <w:rsid w:val="009A7C10"/>
    <w:rsid w:val="009B7FF2"/>
    <w:rsid w:val="009D3417"/>
    <w:rsid w:val="009D5B2C"/>
    <w:rsid w:val="009D614E"/>
    <w:rsid w:val="009E0249"/>
    <w:rsid w:val="009E1A6F"/>
    <w:rsid w:val="009E7F6F"/>
    <w:rsid w:val="009F0649"/>
    <w:rsid w:val="009F0901"/>
    <w:rsid w:val="009F5EE8"/>
    <w:rsid w:val="00A04218"/>
    <w:rsid w:val="00A06A8A"/>
    <w:rsid w:val="00A13AFF"/>
    <w:rsid w:val="00A209C6"/>
    <w:rsid w:val="00A2115B"/>
    <w:rsid w:val="00A23F69"/>
    <w:rsid w:val="00A378C1"/>
    <w:rsid w:val="00A3791F"/>
    <w:rsid w:val="00A43AB7"/>
    <w:rsid w:val="00A50F2D"/>
    <w:rsid w:val="00A52250"/>
    <w:rsid w:val="00A57649"/>
    <w:rsid w:val="00A60B9D"/>
    <w:rsid w:val="00A63AB9"/>
    <w:rsid w:val="00A76B17"/>
    <w:rsid w:val="00A77658"/>
    <w:rsid w:val="00A809EA"/>
    <w:rsid w:val="00A82716"/>
    <w:rsid w:val="00A865C0"/>
    <w:rsid w:val="00A8793A"/>
    <w:rsid w:val="00A90433"/>
    <w:rsid w:val="00A91403"/>
    <w:rsid w:val="00AA0CB0"/>
    <w:rsid w:val="00AA279B"/>
    <w:rsid w:val="00AA710C"/>
    <w:rsid w:val="00AA79CC"/>
    <w:rsid w:val="00AB162A"/>
    <w:rsid w:val="00AB414D"/>
    <w:rsid w:val="00AB59E6"/>
    <w:rsid w:val="00AB614D"/>
    <w:rsid w:val="00AC0319"/>
    <w:rsid w:val="00AC0CA9"/>
    <w:rsid w:val="00AC59F0"/>
    <w:rsid w:val="00AC6945"/>
    <w:rsid w:val="00AD0559"/>
    <w:rsid w:val="00AD0FD5"/>
    <w:rsid w:val="00AD3A89"/>
    <w:rsid w:val="00AD3FFB"/>
    <w:rsid w:val="00AE575B"/>
    <w:rsid w:val="00AE69BB"/>
    <w:rsid w:val="00AF0CC6"/>
    <w:rsid w:val="00AF25B3"/>
    <w:rsid w:val="00B00D12"/>
    <w:rsid w:val="00B07512"/>
    <w:rsid w:val="00B07A07"/>
    <w:rsid w:val="00B24E4B"/>
    <w:rsid w:val="00B32647"/>
    <w:rsid w:val="00B33907"/>
    <w:rsid w:val="00B41537"/>
    <w:rsid w:val="00B4368D"/>
    <w:rsid w:val="00B47D38"/>
    <w:rsid w:val="00B47E11"/>
    <w:rsid w:val="00B554D3"/>
    <w:rsid w:val="00B57FFA"/>
    <w:rsid w:val="00B60E0D"/>
    <w:rsid w:val="00B62B8C"/>
    <w:rsid w:val="00B7595D"/>
    <w:rsid w:val="00BA183C"/>
    <w:rsid w:val="00BA2A0A"/>
    <w:rsid w:val="00BA3362"/>
    <w:rsid w:val="00BA43E3"/>
    <w:rsid w:val="00BB22AB"/>
    <w:rsid w:val="00BB4AC7"/>
    <w:rsid w:val="00BC2A49"/>
    <w:rsid w:val="00BC49C4"/>
    <w:rsid w:val="00BC7877"/>
    <w:rsid w:val="00BD5402"/>
    <w:rsid w:val="00BD5821"/>
    <w:rsid w:val="00BD6C31"/>
    <w:rsid w:val="00BD7AC3"/>
    <w:rsid w:val="00BE2C3B"/>
    <w:rsid w:val="00BE4D82"/>
    <w:rsid w:val="00BF132A"/>
    <w:rsid w:val="00C17CC0"/>
    <w:rsid w:val="00C26B7F"/>
    <w:rsid w:val="00C347AD"/>
    <w:rsid w:val="00C36255"/>
    <w:rsid w:val="00C37432"/>
    <w:rsid w:val="00C43FF3"/>
    <w:rsid w:val="00C540C8"/>
    <w:rsid w:val="00C540EA"/>
    <w:rsid w:val="00C545FF"/>
    <w:rsid w:val="00C62A4F"/>
    <w:rsid w:val="00C632BA"/>
    <w:rsid w:val="00C6598A"/>
    <w:rsid w:val="00C7062A"/>
    <w:rsid w:val="00C83259"/>
    <w:rsid w:val="00CA248C"/>
    <w:rsid w:val="00CA3A8A"/>
    <w:rsid w:val="00CB055A"/>
    <w:rsid w:val="00CC1FF7"/>
    <w:rsid w:val="00CC7E11"/>
    <w:rsid w:val="00CD4558"/>
    <w:rsid w:val="00CD7138"/>
    <w:rsid w:val="00CE15C1"/>
    <w:rsid w:val="00CE2132"/>
    <w:rsid w:val="00CE601B"/>
    <w:rsid w:val="00CE6354"/>
    <w:rsid w:val="00CE7C8E"/>
    <w:rsid w:val="00CF57F4"/>
    <w:rsid w:val="00CF7D7A"/>
    <w:rsid w:val="00D05424"/>
    <w:rsid w:val="00D06EF9"/>
    <w:rsid w:val="00D1045D"/>
    <w:rsid w:val="00D20ED0"/>
    <w:rsid w:val="00D310CA"/>
    <w:rsid w:val="00D45336"/>
    <w:rsid w:val="00D6706F"/>
    <w:rsid w:val="00D7682F"/>
    <w:rsid w:val="00D86DFC"/>
    <w:rsid w:val="00D922EB"/>
    <w:rsid w:val="00D93A8B"/>
    <w:rsid w:val="00DA06C8"/>
    <w:rsid w:val="00DA0C26"/>
    <w:rsid w:val="00DA6EC0"/>
    <w:rsid w:val="00DB52AA"/>
    <w:rsid w:val="00DC01A8"/>
    <w:rsid w:val="00DE2461"/>
    <w:rsid w:val="00DF057B"/>
    <w:rsid w:val="00E059D6"/>
    <w:rsid w:val="00E219B6"/>
    <w:rsid w:val="00E25281"/>
    <w:rsid w:val="00E31DB1"/>
    <w:rsid w:val="00E320D7"/>
    <w:rsid w:val="00E35AF1"/>
    <w:rsid w:val="00E549FC"/>
    <w:rsid w:val="00E5673E"/>
    <w:rsid w:val="00E60C9D"/>
    <w:rsid w:val="00E64745"/>
    <w:rsid w:val="00E70B8A"/>
    <w:rsid w:val="00E74457"/>
    <w:rsid w:val="00E761D4"/>
    <w:rsid w:val="00E8126D"/>
    <w:rsid w:val="00E820B8"/>
    <w:rsid w:val="00E841E6"/>
    <w:rsid w:val="00E85A79"/>
    <w:rsid w:val="00E9284C"/>
    <w:rsid w:val="00E972BE"/>
    <w:rsid w:val="00EB2A5E"/>
    <w:rsid w:val="00EB5F50"/>
    <w:rsid w:val="00EB77E6"/>
    <w:rsid w:val="00EC5036"/>
    <w:rsid w:val="00ED01B0"/>
    <w:rsid w:val="00EE0491"/>
    <w:rsid w:val="00EE2775"/>
    <w:rsid w:val="00EF22B1"/>
    <w:rsid w:val="00EF2AD8"/>
    <w:rsid w:val="00EF5275"/>
    <w:rsid w:val="00F135C4"/>
    <w:rsid w:val="00F15E9A"/>
    <w:rsid w:val="00F1655C"/>
    <w:rsid w:val="00F230C8"/>
    <w:rsid w:val="00F32949"/>
    <w:rsid w:val="00F36004"/>
    <w:rsid w:val="00F40851"/>
    <w:rsid w:val="00F4088D"/>
    <w:rsid w:val="00F470A4"/>
    <w:rsid w:val="00F61DB2"/>
    <w:rsid w:val="00F72917"/>
    <w:rsid w:val="00F72B3D"/>
    <w:rsid w:val="00F77A63"/>
    <w:rsid w:val="00F8295F"/>
    <w:rsid w:val="00F860B4"/>
    <w:rsid w:val="00F97887"/>
    <w:rsid w:val="00FA2613"/>
    <w:rsid w:val="00FA2CB2"/>
    <w:rsid w:val="00FA38C1"/>
    <w:rsid w:val="00FB4131"/>
    <w:rsid w:val="00FC201A"/>
    <w:rsid w:val="00FD12F0"/>
    <w:rsid w:val="00F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A8BF"/>
  <w15:chartTrackingRefBased/>
  <w15:docId w15:val="{4794A59A-8492-48C6-82C8-EF59781D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13"/>
  </w:style>
  <w:style w:type="paragraph" w:styleId="Heading1">
    <w:name w:val="heading 1"/>
    <w:basedOn w:val="Normal"/>
    <w:next w:val="Normal"/>
    <w:link w:val="Heading1Char"/>
    <w:uiPriority w:val="9"/>
    <w:qFormat/>
    <w:rsid w:val="00636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4E"/>
  </w:style>
  <w:style w:type="paragraph" w:styleId="Footer">
    <w:name w:val="footer"/>
    <w:basedOn w:val="Normal"/>
    <w:link w:val="Foot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4E"/>
  </w:style>
  <w:style w:type="character" w:styleId="Hyperlink">
    <w:name w:val="Hyperlink"/>
    <w:basedOn w:val="DefaultParagraphFont"/>
    <w:uiPriority w:val="99"/>
    <w:unhideWhenUsed/>
    <w:rsid w:val="0049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1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2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61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EB2E3-95E6-4847-8D30-A5F177A02053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F48702CB-6D14-4800-9BA2-8FA7E418D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56043-A181-45A4-96E3-235FBBD71F7F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3622CA8-4E36-42F3-BC36-363E563E8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8020a6eb-1ca7-418b-a587-333edd947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77D8FC-37B7-4A48-8D45-FE3F190C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Joe</dc:creator>
  <cp:keywords/>
  <dc:description/>
  <cp:lastModifiedBy>Steffani A Silva</cp:lastModifiedBy>
  <cp:revision>2</cp:revision>
  <dcterms:created xsi:type="dcterms:W3CDTF">2020-06-08T19:11:00Z</dcterms:created>
  <dcterms:modified xsi:type="dcterms:W3CDTF">2020-06-08T19:11:00Z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